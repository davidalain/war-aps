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943" w:rsidRDefault="004B3943" w:rsidP="004B3943">
      <w:pPr>
        <w:rPr>
          <w:b/>
        </w:rPr>
      </w:pPr>
      <w:r>
        <w:rPr>
          <w:b/>
        </w:rPr>
        <w:t>UC04 – Iniciar Jogo</w:t>
      </w:r>
    </w:p>
    <w:p w:rsidR="004B3943" w:rsidRPr="004B3943" w:rsidRDefault="004B3943" w:rsidP="004B3943">
      <w:r>
        <w:rPr>
          <w:b/>
        </w:rPr>
        <w:t xml:space="preserve">Descrição: </w:t>
      </w:r>
      <w:r>
        <w:t xml:space="preserve">Este caso de uso </w:t>
      </w:r>
      <w:r w:rsidR="00A95213">
        <w:t>iniciará um</w:t>
      </w:r>
      <w:r>
        <w:t xml:space="preserve"> jogo.</w:t>
      </w:r>
    </w:p>
    <w:p w:rsidR="004B3943" w:rsidRDefault="004B3943" w:rsidP="004B3943">
      <w:pPr>
        <w:rPr>
          <w:b/>
        </w:rPr>
      </w:pPr>
      <w:r>
        <w:rPr>
          <w:b/>
        </w:rPr>
        <w:t xml:space="preserve">Pré-Condições: </w:t>
      </w:r>
    </w:p>
    <w:p w:rsidR="004B3943" w:rsidRPr="004B3943" w:rsidRDefault="00016966" w:rsidP="000C62EC">
      <w:pPr>
        <w:pStyle w:val="PargrafodaLista"/>
        <w:numPr>
          <w:ilvl w:val="0"/>
          <w:numId w:val="5"/>
        </w:numPr>
        <w:rPr>
          <w:b/>
        </w:rPr>
        <w:pPrChange w:id="0" w:author="Erick" w:date="2010-04-05T10:36:00Z">
          <w:pPr>
            <w:pStyle w:val="PargrafodaLista"/>
            <w:numPr>
              <w:numId w:val="1"/>
            </w:numPr>
            <w:ind w:hanging="360"/>
          </w:pPr>
        </w:pPrChange>
      </w:pPr>
      <w:r>
        <w:t>A sala do jogo deverá estar</w:t>
      </w:r>
      <w:r w:rsidR="004B3943">
        <w:t xml:space="preserve"> com o mínimo de jogadores determinados.</w:t>
      </w:r>
    </w:p>
    <w:p w:rsidR="004B3943" w:rsidRDefault="004B3943" w:rsidP="004B3943">
      <w:pPr>
        <w:rPr>
          <w:b/>
        </w:rPr>
      </w:pPr>
      <w:r>
        <w:rPr>
          <w:b/>
        </w:rPr>
        <w:t>Cenários Principais:</w:t>
      </w:r>
    </w:p>
    <w:p w:rsidR="000C62EC" w:rsidRPr="000C62EC" w:rsidRDefault="000C62EC" w:rsidP="00AE15F8">
      <w:pPr>
        <w:pStyle w:val="PargrafodaLista"/>
        <w:numPr>
          <w:ilvl w:val="0"/>
          <w:numId w:val="2"/>
        </w:numPr>
        <w:rPr>
          <w:ins w:id="1" w:author="Erick" w:date="2010-04-05T10:37:00Z"/>
          <w:b/>
          <w:rPrChange w:id="2" w:author="Erick" w:date="2010-04-05T10:37:00Z">
            <w:rPr>
              <w:ins w:id="3" w:author="Erick" w:date="2010-04-05T10:37:00Z"/>
            </w:rPr>
          </w:rPrChange>
        </w:rPr>
      </w:pPr>
      <w:ins w:id="4" w:author="Erick" w:date="2010-04-05T10:37:00Z">
        <w:r>
          <w:t>O criador da sala seleciona o inicio do jogo.</w:t>
        </w:r>
      </w:ins>
    </w:p>
    <w:p w:rsidR="00016966" w:rsidRPr="00AE15F8" w:rsidRDefault="00AE15F8" w:rsidP="00AE15F8">
      <w:pPr>
        <w:pStyle w:val="PargrafodaLista"/>
        <w:numPr>
          <w:ilvl w:val="0"/>
          <w:numId w:val="2"/>
        </w:numPr>
        <w:rPr>
          <w:b/>
        </w:rPr>
      </w:pPr>
      <w:r>
        <w:t>O sistema define a cor do exército de cada jogador.</w:t>
      </w:r>
    </w:p>
    <w:p w:rsidR="00AE15F8" w:rsidRPr="00040493" w:rsidRDefault="00AE15F8" w:rsidP="00AE15F8">
      <w:pPr>
        <w:pStyle w:val="PargrafodaLista"/>
        <w:numPr>
          <w:ilvl w:val="0"/>
          <w:numId w:val="2"/>
        </w:numPr>
        <w:rPr>
          <w:b/>
        </w:rPr>
      </w:pPr>
      <w:r>
        <w:t xml:space="preserve">O sistema </w:t>
      </w:r>
      <w:r w:rsidR="007B7FC6">
        <w:t>define o objetivo de cada jogador.</w:t>
      </w:r>
    </w:p>
    <w:p w:rsidR="000F71FF" w:rsidRPr="006E18B3" w:rsidRDefault="004C3F4F" w:rsidP="00AE15F8">
      <w:pPr>
        <w:pStyle w:val="PargrafodaLista"/>
        <w:numPr>
          <w:ilvl w:val="0"/>
          <w:numId w:val="2"/>
        </w:numPr>
        <w:rPr>
          <w:b/>
        </w:rPr>
      </w:pPr>
      <w:r w:rsidRPr="006E18B3">
        <w:t>O</w:t>
      </w:r>
      <w:r w:rsidR="002E33DF">
        <w:t xml:space="preserve"> sistema define aleatoriamente</w:t>
      </w:r>
      <w:r w:rsidR="000F71FF" w:rsidRPr="006E18B3">
        <w:t xml:space="preserve"> quem será o</w:t>
      </w:r>
      <w:r w:rsidR="002E33DF">
        <w:t xml:space="preserve"> jogador </w:t>
      </w:r>
      <w:r w:rsidR="000F71FF" w:rsidRPr="006E18B3">
        <w:t xml:space="preserve"> “distribuidor”.</w:t>
      </w:r>
    </w:p>
    <w:p w:rsidR="000F71FF" w:rsidRPr="009A3EF9" w:rsidRDefault="000F71FF" w:rsidP="00AE15F8">
      <w:pPr>
        <w:pStyle w:val="PargrafodaLista"/>
        <w:numPr>
          <w:ilvl w:val="0"/>
          <w:numId w:val="2"/>
        </w:numPr>
        <w:rPr>
          <w:b/>
        </w:rPr>
      </w:pPr>
      <w:r>
        <w:t xml:space="preserve">O sistema distribui as cartas de território a partir do “distribuidor”. </w:t>
      </w:r>
    </w:p>
    <w:p w:rsidR="009A3EF9" w:rsidRPr="00AE15F8" w:rsidRDefault="009A3EF9" w:rsidP="00AE15F8">
      <w:pPr>
        <w:pStyle w:val="PargrafodaLista"/>
        <w:numPr>
          <w:ilvl w:val="0"/>
          <w:numId w:val="2"/>
        </w:numPr>
        <w:rPr>
          <w:b/>
        </w:rPr>
      </w:pPr>
      <w:r>
        <w:t>O sistema carrega a interface gráfica</w:t>
      </w:r>
      <w:r w:rsidR="000F71FF">
        <w:t xml:space="preserve"> com os exércitos nos territórios devidos</w:t>
      </w:r>
      <w:r>
        <w:t>.</w:t>
      </w:r>
      <w:r>
        <w:tab/>
      </w:r>
      <w:r>
        <w:tab/>
      </w:r>
    </w:p>
    <w:p w:rsidR="004B3943" w:rsidRDefault="004B3943" w:rsidP="004B3943">
      <w:pPr>
        <w:rPr>
          <w:b/>
        </w:rPr>
      </w:pPr>
      <w:r>
        <w:rPr>
          <w:b/>
        </w:rPr>
        <w:t xml:space="preserve">Pós-condição: </w:t>
      </w:r>
    </w:p>
    <w:p w:rsidR="004E5F05" w:rsidRPr="004E5F05" w:rsidRDefault="004C3F4F" w:rsidP="000C62EC">
      <w:pPr>
        <w:pStyle w:val="PargrafodaLista"/>
        <w:numPr>
          <w:ilvl w:val="0"/>
          <w:numId w:val="6"/>
        </w:numPr>
        <w:rPr>
          <w:b/>
        </w:rPr>
        <w:pPrChange w:id="5" w:author="Erick" w:date="2010-04-05T10:37:00Z">
          <w:pPr>
            <w:pStyle w:val="PargrafodaLista"/>
            <w:numPr>
              <w:numId w:val="3"/>
            </w:numPr>
            <w:ind w:hanging="360"/>
          </w:pPr>
        </w:pPrChange>
      </w:pPr>
      <w:r>
        <w:t>A interface gráfica do jogo será apresentada com a disposição inicial dos exércitos</w:t>
      </w:r>
      <w:r w:rsidR="007C4A57">
        <w:t>.</w:t>
      </w:r>
    </w:p>
    <w:p w:rsidR="004B3943" w:rsidRDefault="004B3943" w:rsidP="004B3943">
      <w:pPr>
        <w:rPr>
          <w:b/>
        </w:rPr>
      </w:pPr>
      <w:r>
        <w:rPr>
          <w:b/>
        </w:rPr>
        <w:t xml:space="preserve">Exceções: </w:t>
      </w:r>
    </w:p>
    <w:p w:rsidR="00511156" w:rsidRPr="00511156" w:rsidRDefault="00511156" w:rsidP="000C62EC">
      <w:pPr>
        <w:pStyle w:val="PargrafodaLista"/>
        <w:numPr>
          <w:ilvl w:val="1"/>
          <w:numId w:val="4"/>
        </w:numPr>
        <w:rPr>
          <w:b/>
        </w:rPr>
      </w:pPr>
      <w:r>
        <w:rPr>
          <w:i/>
        </w:rPr>
        <w:t>Nem todos os exércitos estão no jogo</w:t>
      </w:r>
    </w:p>
    <w:p w:rsidR="00511156" w:rsidRPr="00511156" w:rsidRDefault="00511156" w:rsidP="00511156">
      <w:pPr>
        <w:pStyle w:val="PargrafodaLista"/>
        <w:numPr>
          <w:ilvl w:val="2"/>
          <w:numId w:val="4"/>
        </w:numPr>
        <w:ind w:left="709" w:firstLine="0"/>
        <w:rPr>
          <w:b/>
        </w:rPr>
      </w:pPr>
      <w:r>
        <w:t xml:space="preserve">O sistema </w:t>
      </w:r>
      <w:r w:rsidR="00482779">
        <w:t>não deve fornecer</w:t>
      </w:r>
      <w:r>
        <w:t xml:space="preserve"> os objetivos relativos </w:t>
      </w:r>
      <w:r w:rsidR="00482779">
        <w:t>aos exércitos que não estão no jogo.</w:t>
      </w:r>
    </w:p>
    <w:p w:rsidR="004B3943" w:rsidRDefault="004B3943" w:rsidP="004B3943">
      <w:pPr>
        <w:rPr>
          <w:b/>
        </w:rPr>
      </w:pPr>
      <w:r>
        <w:rPr>
          <w:b/>
        </w:rPr>
        <w:t xml:space="preserve">Casos Alternativos / Observações: </w:t>
      </w:r>
    </w:p>
    <w:p w:rsidR="004B3943" w:rsidRDefault="004B3943" w:rsidP="004B3943">
      <w:r>
        <w:rPr>
          <w:b/>
        </w:rPr>
        <w:t>Data:</w:t>
      </w:r>
    </w:p>
    <w:p w:rsidR="004B3943" w:rsidRDefault="004B3943" w:rsidP="004B3943">
      <w:r>
        <w:rPr>
          <w:b/>
        </w:rPr>
        <w:t xml:space="preserve">Última modificação: </w:t>
      </w:r>
    </w:p>
    <w:p w:rsidR="004B3943" w:rsidRDefault="004B3943" w:rsidP="004B3943"/>
    <w:p w:rsidR="00E561B3" w:rsidRDefault="000C62EC"/>
    <w:sectPr w:rsidR="00E561B3" w:rsidSect="00A82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16BB1"/>
    <w:multiLevelType w:val="hybridMultilevel"/>
    <w:tmpl w:val="5A420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F11B2C"/>
    <w:multiLevelType w:val="hybridMultilevel"/>
    <w:tmpl w:val="18C22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AE5012"/>
    <w:multiLevelType w:val="hybridMultilevel"/>
    <w:tmpl w:val="FB4AEA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4648F1"/>
    <w:multiLevelType w:val="hybridMultilevel"/>
    <w:tmpl w:val="FB4AEA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8A772D"/>
    <w:multiLevelType w:val="multilevel"/>
    <w:tmpl w:val="EE54D4C8"/>
    <w:lvl w:ilvl="0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5">
    <w:nsid w:val="7F244DE2"/>
    <w:multiLevelType w:val="hybridMultilevel"/>
    <w:tmpl w:val="75F6BB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trackRevisions/>
  <w:defaultTabStop w:val="708"/>
  <w:hyphenationZone w:val="425"/>
  <w:characterSpacingControl w:val="doNotCompress"/>
  <w:compat/>
  <w:rsids>
    <w:rsidRoot w:val="004B3943"/>
    <w:rsid w:val="00016966"/>
    <w:rsid w:val="00040493"/>
    <w:rsid w:val="000C62EC"/>
    <w:rsid w:val="000F71FF"/>
    <w:rsid w:val="002E33DF"/>
    <w:rsid w:val="00482779"/>
    <w:rsid w:val="004B3943"/>
    <w:rsid w:val="004C3F4F"/>
    <w:rsid w:val="004D1D9E"/>
    <w:rsid w:val="004E5F05"/>
    <w:rsid w:val="00511156"/>
    <w:rsid w:val="00626C76"/>
    <w:rsid w:val="006E18B3"/>
    <w:rsid w:val="007B7FC6"/>
    <w:rsid w:val="007C4A57"/>
    <w:rsid w:val="009A3EF9"/>
    <w:rsid w:val="00A8260F"/>
    <w:rsid w:val="00A95213"/>
    <w:rsid w:val="00AE15F8"/>
    <w:rsid w:val="00B64C35"/>
    <w:rsid w:val="00B76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394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C6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62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130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</dc:creator>
  <cp:lastModifiedBy>Erick</cp:lastModifiedBy>
  <cp:revision>12</cp:revision>
  <dcterms:created xsi:type="dcterms:W3CDTF">2010-03-29T15:02:00Z</dcterms:created>
  <dcterms:modified xsi:type="dcterms:W3CDTF">2010-04-05T13:38:00Z</dcterms:modified>
</cp:coreProperties>
</file>